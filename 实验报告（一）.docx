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50F401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63EA92AD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《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数据库原理及安全</w:t>
      </w:r>
      <w:r>
        <w:rPr>
          <w:rFonts w:hint="eastAsia" w:eastAsia="楷体_GB2312"/>
          <w:sz w:val="28"/>
          <w:szCs w:val="28"/>
          <w:u w:val="single"/>
        </w:rPr>
        <w:t>》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</w:rPr>
        <w:t xml:space="preserve">    成</w:t>
      </w:r>
      <w:r>
        <w:rPr>
          <w:rFonts w:eastAsia="楷体_GB2312"/>
          <w:sz w:val="28"/>
          <w:szCs w:val="28"/>
        </w:rPr>
        <w:t>绩评定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 w14:paraId="5629D753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数据定义与查询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</w:rPr>
        <w:t xml:space="preserve">    指导</w:t>
      </w:r>
      <w:r>
        <w:rPr>
          <w:rFonts w:eastAsia="楷体_GB2312"/>
          <w:sz w:val="28"/>
          <w:szCs w:val="28"/>
        </w:rPr>
        <w:t>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赖兆荣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14:paraId="1747486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实验编号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一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</w:rPr>
        <w:t xml:space="preserve">   实验</w:t>
      </w:r>
      <w:r>
        <w:rPr>
          <w:rFonts w:eastAsia="楷体_GB2312"/>
          <w:sz w:val="28"/>
          <w:szCs w:val="28"/>
        </w:rPr>
        <w:t>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验证—设计—综合</w:t>
      </w:r>
      <w:r>
        <w:rPr>
          <w:rFonts w:hint="eastAsia" w:eastAsia="楷体_GB2312"/>
          <w:sz w:val="28"/>
          <w:szCs w:val="28"/>
        </w:rPr>
        <w:t xml:space="preserve">   实验</w:t>
      </w:r>
      <w:r>
        <w:rPr>
          <w:rFonts w:eastAsia="楷体_GB2312"/>
          <w:sz w:val="28"/>
          <w:szCs w:val="28"/>
        </w:rPr>
        <w:t>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N50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4</w:t>
      </w:r>
      <w:r>
        <w:rPr>
          <w:rFonts w:eastAsia="楷体_GB2312"/>
          <w:sz w:val="28"/>
          <w:szCs w:val="28"/>
          <w:u w:val="single"/>
        </w:rPr>
        <w:t xml:space="preserve">     </w:t>
      </w:r>
    </w:p>
    <w:p w14:paraId="4A980A2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王若凡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sz w:val="28"/>
          <w:szCs w:val="28"/>
        </w:rPr>
        <w:t xml:space="preserve">       学</w:t>
      </w:r>
      <w:r>
        <w:rPr>
          <w:rFonts w:eastAsia="楷体_GB2312"/>
          <w:sz w:val="28"/>
          <w:szCs w:val="28"/>
        </w:rPr>
        <w:t>号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2023103896</w:t>
      </w:r>
      <w:r>
        <w:rPr>
          <w:rFonts w:eastAsia="楷体_GB2312"/>
          <w:sz w:val="28"/>
          <w:szCs w:val="28"/>
          <w:u w:val="single"/>
        </w:rPr>
        <w:t xml:space="preserve">                     </w:t>
      </w:r>
    </w:p>
    <w:p w14:paraId="5B017207">
      <w:pPr>
        <w:numPr>
          <w:ins w:id="0" w:author="MC SYSTEM" w:date="2006-06-11T14:03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>网络空间安全学院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</w:rPr>
        <w:t xml:space="preserve">      专</w:t>
      </w:r>
      <w:r>
        <w:rPr>
          <w:rFonts w:eastAsia="楷体_GB2312"/>
          <w:sz w:val="28"/>
          <w:szCs w:val="28"/>
        </w:rPr>
        <w:t>业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 xml:space="preserve">网络空间安全 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/>
          <w:sz w:val="28"/>
          <w:szCs w:val="28"/>
        </w:rPr>
        <w:t xml:space="preserve">  </w:t>
      </w:r>
    </w:p>
    <w:p w14:paraId="153A46E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2025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8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 </w:t>
      </w:r>
    </w:p>
    <w:p w14:paraId="2DFA794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  <w:t>安装配置</w:t>
      </w:r>
    </w:p>
    <w:p w14:paraId="24BCB55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right="0" w:rightChars="0"/>
        <w:jc w:val="left"/>
        <w:rPr>
          <w:rFonts w:hint="eastAsia" w:ascii="宋体" w:hAnsi="宋体" w:eastAsia="宋体" w:cs="宋体"/>
          <w:b w:val="0"/>
          <w:bCs w:val="0"/>
          <w:color w:val="37352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7352F"/>
          <w:kern w:val="0"/>
          <w:sz w:val="24"/>
          <w:szCs w:val="24"/>
          <w:lang w:val="en-US" w:eastAsia="zh-CN" w:bidi="ar"/>
        </w:rPr>
        <w:t>访问 SQLite 官方下载地址：https://www.sqlite.org/download.html，找到 Windows 区域，下载库文件：sqlite-dll-win-x86-3490100.zip 或者 sqlite-dll-win-x64-3490100.zip,下载操作工具：sqlite-tools-win-x64-3490100.zip。</w:t>
      </w:r>
    </w:p>
    <w:p w14:paraId="55C7DF8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right="0" w:rightChars="0"/>
        <w:jc w:val="left"/>
        <w:rPr>
          <w:rFonts w:hint="eastAsia" w:ascii="宋体" w:hAnsi="宋体" w:eastAsia="宋体" w:cs="宋体"/>
          <w:b w:val="0"/>
          <w:bCs w:val="0"/>
          <w:color w:val="37352F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4625" cy="821690"/>
            <wp:effectExtent l="0" t="0" r="3175" b="1270"/>
            <wp:docPr id="1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53D92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right="0" w:rightChars="0"/>
        <w:jc w:val="left"/>
        <w:rPr>
          <w:rFonts w:hint="eastAsia" w:ascii="宋体" w:hAnsi="宋体" w:eastAsia="宋体" w:cs="宋体"/>
          <w:b w:val="0"/>
          <w:bCs w:val="0"/>
          <w:color w:val="37352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7352F"/>
          <w:kern w:val="0"/>
          <w:sz w:val="24"/>
          <w:szCs w:val="24"/>
          <w:lang w:val="en-US" w:eastAsia="zh-CN" w:bidi="ar"/>
        </w:rPr>
        <w:t>创建一个文件夹，例如E:\sqlite，将上述两个压缩文件解压到该文件夹中。解压后会得到 sqlite3.def、sqlite3.dll 和 sqlite3.exe 等文件。</w:t>
      </w:r>
    </w:p>
    <w:p w14:paraId="74BB6DF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right="0" w:rightChars="0"/>
        <w:jc w:val="left"/>
        <w:rPr>
          <w:rFonts w:hint="eastAsia" w:ascii="宋体" w:hAnsi="宋体" w:eastAsia="宋体" w:cs="宋体"/>
          <w:b w:val="0"/>
          <w:bCs w:val="0"/>
          <w:color w:val="37352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7352F"/>
          <w:kern w:val="0"/>
          <w:sz w:val="24"/>
          <w:szCs w:val="24"/>
          <w:lang w:val="en-US" w:eastAsia="zh-CN" w:bidi="ar"/>
        </w:rPr>
        <w:t xml:space="preserve">将 </w:t>
      </w:r>
      <w:r>
        <w:rPr>
          <w:rFonts w:hint="eastAsia" w:ascii="宋体" w:hAnsi="宋体" w:eastAsia="宋体" w:cs="宋体"/>
          <w:b w:val="0"/>
          <w:bCs w:val="0"/>
          <w:color w:val="37352F"/>
          <w:kern w:val="0"/>
          <w:sz w:val="24"/>
          <w:szCs w:val="24"/>
          <w:lang w:val="en-US" w:eastAsia="zh-CN" w:bidi="ar"/>
        </w:rPr>
        <w:t>E:\sqlite</w:t>
      </w:r>
      <w:r>
        <w:rPr>
          <w:rFonts w:hint="eastAsia" w:ascii="宋体" w:hAnsi="宋体" w:eastAsia="宋体" w:cs="宋体"/>
          <w:b w:val="0"/>
          <w:bCs w:val="0"/>
          <w:color w:val="37352F"/>
          <w:kern w:val="0"/>
          <w:sz w:val="24"/>
          <w:szCs w:val="24"/>
          <w:lang w:val="en-US" w:eastAsia="zh-CN" w:bidi="ar"/>
        </w:rPr>
        <w:t xml:space="preserve"> 文件夹的路径添加到系统的 PATH 环境变量中。这样可以在命令提示符下直接使用 sqlite3 命令。</w:t>
      </w:r>
    </w:p>
    <w:p w14:paraId="274D29B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right="0" w:rightChars="0"/>
        <w:jc w:val="left"/>
        <w:rPr>
          <w:rFonts w:hint="eastAsia" w:ascii="宋体" w:hAnsi="宋体" w:eastAsia="宋体" w:cs="宋体"/>
          <w:b w:val="0"/>
          <w:bCs w:val="0"/>
          <w:color w:val="37352F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230" cy="1068070"/>
            <wp:effectExtent l="0" t="0" r="3810" b="1397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15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left="0" w:right="0"/>
        <w:jc w:val="left"/>
        <w:rPr>
          <w:rFonts w:hint="default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  <w:t>二</w:t>
      </w:r>
      <w:r>
        <w:rPr>
          <w:rFonts w:hint="eastAsia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  <w:t>、实验内容</w:t>
      </w:r>
    </w:p>
    <w:p w14:paraId="182F063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clear" w:pos="1140"/>
        </w:tabs>
        <w:spacing w:before="0" w:beforeAutospacing="1" w:after="0" w:afterAutospacing="1" w:line="18" w:lineRule="atLeast"/>
        <w:ind w:left="420" w:leftChars="0" w:hanging="360"/>
        <w:rPr>
          <w:sz w:val="32"/>
          <w:szCs w:val="32"/>
        </w:rPr>
      </w:pPr>
      <w:r>
        <w:rPr>
          <w:rStyle w:val="9"/>
          <w:color w:val="37352F"/>
          <w:sz w:val="32"/>
          <w:szCs w:val="32"/>
        </w:rPr>
        <w:t>按照下面的结构与内容建表。</w:t>
      </w:r>
    </w:p>
    <w:p w14:paraId="1A0999CC">
      <w:pPr>
        <w:pStyle w:val="6"/>
        <w:keepNext w:val="0"/>
        <w:keepLines w:val="0"/>
        <w:widowControl/>
        <w:suppressLineNumbers w:val="0"/>
        <w:spacing w:before="105" w:beforeAutospacing="0" w:after="105" w:afterAutospacing="0" w:line="18" w:lineRule="atLeast"/>
        <w:ind w:left="0" w:right="0"/>
        <w:rPr>
          <w:sz w:val="24"/>
          <w:szCs w:val="24"/>
        </w:rPr>
      </w:pPr>
      <w:r>
        <w:rPr>
          <w:color w:val="37352F"/>
          <w:sz w:val="24"/>
          <w:szCs w:val="24"/>
        </w:rPr>
        <w:t>表名分别以 T、S 开头，后面是建表人的学号(以下简记为 T**、S** )。要求：用 create table 命令建立表 T**，表中数据使用中英文皆可。</w:t>
      </w:r>
    </w:p>
    <w:p w14:paraId="18C73858">
      <w:pPr>
        <w:pStyle w:val="6"/>
        <w:keepNext w:val="0"/>
        <w:keepLines w:val="0"/>
        <w:widowControl/>
        <w:suppressLineNumbers w:val="0"/>
        <w:spacing w:before="105" w:beforeAutospacing="0" w:after="105" w:afterAutospacing="0" w:line="18" w:lineRule="atLeast"/>
        <w:ind w:left="0" w:right="0"/>
        <w:rPr>
          <w:sz w:val="24"/>
          <w:szCs w:val="24"/>
        </w:rPr>
      </w:pPr>
      <w:r>
        <w:rPr>
          <w:color w:val="37352F"/>
          <w:sz w:val="24"/>
          <w:szCs w:val="24"/>
        </w:rPr>
        <w:t>表 T**:</w:t>
      </w:r>
    </w:p>
    <w:tbl>
      <w:tblPr>
        <w:tblStyle w:val="7"/>
        <w:tblW w:w="849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45" w:type="dxa"/>
          <w:left w:w="96" w:type="dxa"/>
          <w:bottom w:w="45" w:type="dxa"/>
          <w:right w:w="96" w:type="dxa"/>
        </w:tblCellMar>
      </w:tblPr>
      <w:tblGrid>
        <w:gridCol w:w="3589"/>
        <w:gridCol w:w="1564"/>
        <w:gridCol w:w="1025"/>
        <w:gridCol w:w="889"/>
        <w:gridCol w:w="1428"/>
      </w:tblGrid>
      <w:tr w14:paraId="2C029A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tblHeader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38EEAEF7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111B93E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940A467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BookID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1A323C85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Price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F88AB97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Publisher</w:t>
            </w:r>
          </w:p>
        </w:tc>
      </w:tr>
      <w:tr w14:paraId="168419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4228FE15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计算机原理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209BCF78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张一平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E26DC1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S3092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64E692CD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20.80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379AF63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暨南大学</w:t>
            </w:r>
          </w:p>
        </w:tc>
      </w:tr>
      <w:tr w14:paraId="582684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3EDEF050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 语言程序设计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1EF314DA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李华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C492140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H1298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0BF88C60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15.30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6E522C7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电子工业</w:t>
            </w:r>
          </w:p>
        </w:tc>
      </w:tr>
      <w:tr w14:paraId="26821C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7A867D89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数据库原理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1691E218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王家树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0D8B80B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D1007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2E12B7A2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22.70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C9239AA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高等教育</w:t>
            </w:r>
          </w:p>
        </w:tc>
      </w:tr>
      <w:tr w14:paraId="25C841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73C9B248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计算机网络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2FF0E549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高明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04EA631C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S5690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264F1A63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18.90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B80F8C8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高等教育</w:t>
            </w:r>
          </w:p>
        </w:tc>
      </w:tr>
      <w:tr w14:paraId="2083F5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368A13BF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Artificial intelligence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82BD217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P. Winston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BB52745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D2008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154EDC2D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20.80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3D5D35F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电子工业</w:t>
            </w:r>
          </w:p>
        </w:tc>
      </w:tr>
      <w:tr w14:paraId="0ECF1F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011CC0E9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Expert systems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68BBB34C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R. Ullman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0431CE7A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H3067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3CCEF7DF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17.00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B73F49D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清华大学</w:t>
            </w:r>
          </w:p>
        </w:tc>
      </w:tr>
      <w:tr w14:paraId="20EB30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67CA1E62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软件工程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18319FBF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鲁延琦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D186BDA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S2005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43E5282D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35.00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9939D09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暨南大学</w:t>
            </w:r>
          </w:p>
        </w:tc>
      </w:tr>
      <w:tr w14:paraId="1EF6ED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1FE0DB09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Fortran 程序设计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7BE14B49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顾学峰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657A125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S5006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12EAAB16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18.00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D6283D7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高等教育</w:t>
            </w:r>
          </w:p>
        </w:tc>
      </w:tr>
      <w:tr w14:paraId="01DC30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754E60C8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Algorithm Design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2C6BCD62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Cormen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A617D4E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A1001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472F13BC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45.00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0F659AE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MIT</w:t>
            </w:r>
          </w:p>
        </w:tc>
      </w:tr>
      <w:tr w14:paraId="134308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4AE300A6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Advanced Database Systems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7C6071D3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Ozsu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659BE0B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A1002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2AF63D6D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52.00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9D7EF21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Springer</w:t>
            </w:r>
          </w:p>
        </w:tc>
      </w:tr>
      <w:tr w14:paraId="6EEB76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1CF98304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Applied Cryptography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78700969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Schneier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1008819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A1003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1623E492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38.50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D235B53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Wiley</w:t>
            </w:r>
          </w:p>
        </w:tc>
      </w:tr>
    </w:tbl>
    <w:p w14:paraId="67CFA66B">
      <w:pPr>
        <w:pStyle w:val="6"/>
        <w:keepNext w:val="0"/>
        <w:keepLines w:val="0"/>
        <w:widowControl/>
        <w:suppressLineNumbers w:val="0"/>
        <w:spacing w:before="105" w:beforeAutospacing="0" w:after="105" w:afterAutospacing="0" w:line="18" w:lineRule="atLeast"/>
        <w:ind w:left="0" w:right="0"/>
        <w:rPr>
          <w:color w:val="37352F"/>
        </w:rPr>
      </w:pPr>
    </w:p>
    <w:p w14:paraId="28CBAF0B">
      <w:pPr>
        <w:pStyle w:val="6"/>
        <w:keepNext w:val="0"/>
        <w:keepLines w:val="0"/>
        <w:widowControl/>
        <w:suppressLineNumbers w:val="0"/>
        <w:spacing w:before="105" w:beforeAutospacing="0" w:after="105" w:afterAutospacing="0" w:line="18" w:lineRule="atLeast"/>
        <w:ind w:left="0" w:right="0"/>
      </w:pPr>
      <w:r>
        <w:rPr>
          <w:color w:val="37352F"/>
        </w:rPr>
        <w:t>参考代码（以Sqlite为例）</w:t>
      </w:r>
    </w:p>
    <w:p w14:paraId="03C5E4CB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-- 创建表格 'Books'</w:t>
      </w:r>
    </w:p>
    <w:p w14:paraId="28584BAE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CREATE TABLE Books (</w:t>
      </w:r>
    </w:p>
    <w:p w14:paraId="55CFB622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   Title TEXT,</w:t>
      </w:r>
    </w:p>
    <w:p w14:paraId="18822F0F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   Author TEXT,</w:t>
      </w:r>
    </w:p>
    <w:p w14:paraId="634EA962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   BookID TEXT PRIMARY KEY,</w:t>
      </w:r>
    </w:p>
    <w:p w14:paraId="5E9B5E5C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   Price REAL,</w:t>
      </w:r>
    </w:p>
    <w:p w14:paraId="7A0CD3ED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   Publisher TEXT</w:t>
      </w:r>
    </w:p>
    <w:p w14:paraId="62B38CA2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);</w:t>
      </w:r>
    </w:p>
    <w:p w14:paraId="654498D9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</w:p>
    <w:p w14:paraId="585B9955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-- 插入数据</w:t>
      </w:r>
    </w:p>
    <w:p w14:paraId="4BA074AC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INSERT INTO Books (Title, Author, BookID, Price, Publisher) VALUES</w:t>
      </w:r>
    </w:p>
    <w:p w14:paraId="37C486F7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('计算机原理', '张一平', 'S3092', 20.80, '暨南大学'),</w:t>
      </w:r>
    </w:p>
    <w:p w14:paraId="44CA6957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('C 语言程序设计', '李华', 'H1298', 15.30, '电子工业'),</w:t>
      </w:r>
    </w:p>
    <w:p w14:paraId="48D8E004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('数据库原理', '王家树', 'D1007', 22.70, '高等教育'),</w:t>
      </w:r>
    </w:p>
    <w:p w14:paraId="210B830F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('计算机网络', '高明', 'S5690', 18.90, '高等教育'),</w:t>
      </w:r>
    </w:p>
    <w:p w14:paraId="4DF47B3C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('Artificial Intelligence', 'P. Winston', 'D2008', 20.80, '电子工业'),</w:t>
      </w:r>
    </w:p>
    <w:p w14:paraId="21864895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('Expert Systems', 'R. Ullman', 'H3067', 17.00, '清华大学'),</w:t>
      </w:r>
    </w:p>
    <w:p w14:paraId="499EBEFB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('软件工程', '鲁延琦', 'S2005', 35.00, '暨南大学'),</w:t>
      </w:r>
    </w:p>
    <w:p w14:paraId="563CC581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('Fortran 程序设计', '顾学峰', 'S5006', 18.00, '高等教育'),</w:t>
      </w:r>
    </w:p>
    <w:p w14:paraId="65A8ECFF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('Algorithm Design', 'Cormen', 'A1001', 45.00, 'MIT'),</w:t>
      </w:r>
    </w:p>
    <w:p w14:paraId="0F904743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('Advanced Database Systems', 'Ozsu', 'A1002', 52.00, 'Springer'),</w:t>
      </w:r>
    </w:p>
    <w:p w14:paraId="2AA26ED4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('Applied Cryptography', 'Schneier', 'A1003', 38.50, 'Wiley');</w:t>
      </w:r>
    </w:p>
    <w:p w14:paraId="450894D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 w:line="18" w:lineRule="atLeast"/>
        <w:jc w:val="both"/>
      </w:pPr>
    </w:p>
    <w:p w14:paraId="35F9608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clear" w:pos="1140"/>
        </w:tabs>
        <w:spacing w:before="0" w:beforeAutospacing="1" w:after="0" w:afterAutospacing="1" w:line="18" w:lineRule="atLeast"/>
        <w:ind w:left="420" w:leftChars="0" w:hanging="360" w:firstLineChars="0"/>
        <w:rPr>
          <w:sz w:val="32"/>
          <w:szCs w:val="32"/>
        </w:rPr>
      </w:pPr>
      <w:r>
        <w:rPr>
          <w:rStyle w:val="9"/>
          <w:color w:val="37352F"/>
          <w:sz w:val="32"/>
          <w:szCs w:val="32"/>
        </w:rPr>
        <w:t>无条件查询</w:t>
      </w:r>
    </w:p>
    <w:p w14:paraId="4CD33111">
      <w:pPr>
        <w:pStyle w:val="6"/>
        <w:keepNext w:val="0"/>
        <w:keepLines w:val="0"/>
        <w:widowControl/>
        <w:suppressLineNumbers w:val="0"/>
        <w:spacing w:before="105" w:beforeAutospacing="0" w:after="105" w:afterAutospacing="0" w:line="18" w:lineRule="atLeast"/>
        <w:ind w:left="0" w:right="0"/>
        <w:rPr>
          <w:color w:val="37352F"/>
        </w:rPr>
      </w:pPr>
      <w:r>
        <w:rPr>
          <w:color w:val="37352F"/>
        </w:rPr>
        <w:t>查找表T**的全部信息。</w:t>
      </w:r>
    </w:p>
    <w:p w14:paraId="6F03500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8" w:lineRule="atLeast"/>
        <w:ind w:left="0" w:right="0"/>
        <w:rPr>
          <w:color w:val="0000FF"/>
        </w:rPr>
      </w:pPr>
      <w:r>
        <w:rPr>
          <w:rFonts w:hint="eastAsia"/>
          <w:color w:val="0000FF"/>
        </w:rPr>
        <w:t>SELECT * FROM Books;</w:t>
      </w:r>
    </w:p>
    <w:p w14:paraId="1AA829D4">
      <w:pPr>
        <w:pStyle w:val="6"/>
        <w:keepNext w:val="0"/>
        <w:keepLines w:val="0"/>
        <w:widowControl/>
        <w:suppressLineNumbers w:val="0"/>
        <w:spacing w:before="105" w:beforeAutospacing="0" w:after="105" w:afterAutospacing="0" w:line="18" w:lineRule="atLeast"/>
        <w:ind w:left="0" w:right="0"/>
        <w:rPr>
          <w:color w:val="0000FF"/>
        </w:rPr>
      </w:pPr>
      <w:r>
        <w:drawing>
          <wp:inline distT="0" distB="0" distL="114300" distR="114300">
            <wp:extent cx="5274310" cy="190627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5DF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clear" w:pos="1140"/>
        </w:tabs>
        <w:spacing w:before="0" w:beforeAutospacing="1" w:after="0" w:afterAutospacing="1" w:line="18" w:lineRule="atLeast"/>
        <w:ind w:left="420" w:leftChars="0" w:hanging="360" w:firstLineChars="0"/>
        <w:rPr>
          <w:sz w:val="30"/>
          <w:szCs w:val="30"/>
        </w:rPr>
      </w:pPr>
      <w:r>
        <w:rPr>
          <w:rStyle w:val="9"/>
          <w:color w:val="37352F"/>
          <w:sz w:val="30"/>
          <w:szCs w:val="30"/>
        </w:rPr>
        <w:t>简单条件查询</w:t>
      </w:r>
    </w:p>
    <w:p w14:paraId="3E728D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查找T**表中全部书号及书名。</w:t>
      </w:r>
    </w:p>
    <w:p w14:paraId="6EBAF3D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0000FF"/>
        </w:rPr>
      </w:pPr>
      <w:r>
        <w:rPr>
          <w:rFonts w:hint="eastAsia"/>
          <w:color w:val="0000FF"/>
        </w:rPr>
        <w:t>S</w:t>
      </w:r>
      <w:r>
        <w:rPr>
          <w:rFonts w:hint="eastAsia"/>
          <w:color w:val="0000FF"/>
        </w:rPr>
        <w:t>ELECT BookID, Title FROM Books;</w:t>
      </w:r>
    </w:p>
    <w:p w14:paraId="5F15AF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drawing>
          <wp:inline distT="0" distB="0" distL="114300" distR="114300">
            <wp:extent cx="3516630" cy="210693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B5D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查找T**表中价格在18～25元之间的书的书名。</w:t>
      </w:r>
    </w:p>
    <w:p w14:paraId="0A092DF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0000FF"/>
        </w:rPr>
      </w:pPr>
      <w:r>
        <w:rPr>
          <w:rFonts w:hint="eastAsia"/>
          <w:color w:val="0000FF"/>
        </w:rPr>
        <w:t>SELECT Title FROM Books WHERE Price BETWEEN 18 AND 25;</w:t>
      </w:r>
    </w:p>
    <w:p w14:paraId="2114673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drawing>
          <wp:inline distT="0" distB="0" distL="114300" distR="114300">
            <wp:extent cx="3238500" cy="1114425"/>
            <wp:effectExtent l="0" t="0" r="762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E10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查找T**表中书名以A开头的书号和书名。</w:t>
      </w:r>
    </w:p>
    <w:p w14:paraId="66EC2FA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0000FF"/>
        </w:rPr>
      </w:pPr>
      <w:r>
        <w:rPr>
          <w:rFonts w:hint="eastAsia"/>
          <w:color w:val="0000FF"/>
        </w:rPr>
        <w:t>SELECT BookID, Title FROM Books WHERE Title LIKE 'A%';</w:t>
      </w:r>
    </w:p>
    <w:p w14:paraId="39BCAFF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drawing>
          <wp:inline distT="0" distB="0" distL="114300" distR="114300">
            <wp:extent cx="3762375" cy="904875"/>
            <wp:effectExtent l="0" t="0" r="19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E11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clear" w:pos="1140"/>
        </w:tabs>
        <w:spacing w:before="0" w:beforeAutospacing="1" w:after="0" w:afterAutospacing="1" w:line="18" w:lineRule="atLeast"/>
        <w:ind w:left="420" w:leftChars="0" w:hanging="360" w:firstLineChars="0"/>
        <w:rPr>
          <w:sz w:val="32"/>
          <w:szCs w:val="32"/>
        </w:rPr>
      </w:pPr>
      <w:r>
        <w:rPr>
          <w:rStyle w:val="9"/>
          <w:color w:val="37352F"/>
          <w:sz w:val="32"/>
          <w:szCs w:val="32"/>
        </w:rPr>
        <w:t>多条件查询</w:t>
      </w:r>
    </w:p>
    <w:p w14:paraId="7CC6981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查找书名起始字符为A，价格小于40元的书名及价格。</w:t>
      </w:r>
    </w:p>
    <w:p w14:paraId="773BFEA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0000FF"/>
        </w:rPr>
      </w:pPr>
      <w:r>
        <w:rPr>
          <w:rFonts w:hint="eastAsia"/>
          <w:color w:val="0000FF"/>
        </w:rPr>
        <w:t>SELECT Title, Price FROM Books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WHERE Title LIKE 'A%' AND Price &lt; 40;</w:t>
      </w:r>
    </w:p>
    <w:p w14:paraId="053960D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drawing>
          <wp:inline distT="0" distB="0" distL="114300" distR="114300">
            <wp:extent cx="3543300" cy="43815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834F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rPr>
          <w:color w:val="37352F"/>
        </w:rPr>
      </w:pPr>
      <w:r>
        <w:rPr>
          <w:color w:val="37352F"/>
        </w:rPr>
        <w:t>查找书名起始字符不为A，价格大于30元的书号、书名及价格。</w:t>
      </w:r>
    </w:p>
    <w:p w14:paraId="7142309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rPr>
          <w:rFonts w:hint="eastAsia"/>
          <w:color w:val="0000FF"/>
        </w:rPr>
      </w:pPr>
      <w:r>
        <w:rPr>
          <w:rFonts w:hint="eastAsia"/>
          <w:color w:val="0000FF"/>
        </w:rPr>
        <w:t>SELECT BookID, Title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0000FF"/>
        </w:rPr>
        <w:t>Price FROM Books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WHERE Title</w:t>
      </w:r>
      <w:r>
        <w:rPr>
          <w:rFonts w:hint="eastAsia"/>
          <w:color w:val="0000FF"/>
          <w:lang w:val="en-US" w:eastAsia="zh-CN"/>
        </w:rPr>
        <w:t xml:space="preserve"> NOT</w:t>
      </w:r>
      <w:r>
        <w:rPr>
          <w:rFonts w:hint="eastAsia"/>
          <w:color w:val="0000FF"/>
        </w:rPr>
        <w:t xml:space="preserve"> LIKE 'A%' AND Price </w:t>
      </w:r>
      <w:r>
        <w:rPr>
          <w:rFonts w:hint="eastAsia"/>
          <w:color w:val="0000FF"/>
          <w:lang w:val="en-US" w:eastAsia="zh-CN"/>
        </w:rPr>
        <w:t>&gt;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>30</w:t>
      </w:r>
      <w:r>
        <w:rPr>
          <w:rFonts w:hint="eastAsia"/>
          <w:color w:val="0000FF"/>
        </w:rPr>
        <w:t>;</w:t>
      </w:r>
    </w:p>
    <w:p w14:paraId="34ABCD0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rPr>
          <w:rFonts w:hint="eastAsia"/>
          <w:color w:val="0000FF"/>
        </w:rPr>
      </w:pPr>
      <w:r>
        <w:drawing>
          <wp:inline distT="0" distB="0" distL="114300" distR="114300">
            <wp:extent cx="2400300" cy="2286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2D1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clear" w:pos="1140"/>
        </w:tabs>
        <w:spacing w:before="0" w:beforeAutospacing="1" w:after="0" w:afterAutospacing="1" w:line="18" w:lineRule="atLeast"/>
        <w:ind w:left="420" w:leftChars="0" w:hanging="360" w:firstLineChars="0"/>
        <w:rPr>
          <w:sz w:val="32"/>
          <w:szCs w:val="32"/>
        </w:rPr>
      </w:pPr>
      <w:r>
        <w:rPr>
          <w:rStyle w:val="9"/>
          <w:color w:val="37352F"/>
          <w:sz w:val="32"/>
          <w:szCs w:val="32"/>
        </w:rPr>
        <w:t>使用函数进行查找</w:t>
      </w:r>
    </w:p>
    <w:p w14:paraId="060A6A8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查出价格最高的书价。</w:t>
      </w:r>
    </w:p>
    <w:p w14:paraId="6D7A061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SELECT MAX(Price) AS MaxPrice FROM Books;</w:t>
      </w:r>
    </w:p>
    <w:p w14:paraId="47CE17A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rPr>
          <w:rFonts w:hint="eastAsia"/>
          <w:color w:val="0000FF"/>
        </w:rPr>
      </w:pPr>
      <w:r>
        <w:drawing>
          <wp:inline distT="0" distB="0" distL="114300" distR="114300">
            <wp:extent cx="5272405" cy="404495"/>
            <wp:effectExtent l="0" t="0" r="635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0B8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计算这些书籍的最高书价、最低书价及平均书价。</w:t>
      </w:r>
    </w:p>
    <w:p w14:paraId="411BF78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SELECT</w:t>
      </w:r>
    </w:p>
    <w:p w14:paraId="635E3D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...&gt;   MAX(Price) AS MaxPrice,</w:t>
      </w:r>
    </w:p>
    <w:p w14:paraId="7B1B74B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...&gt;   MIN(Price) AS MinPrice,</w:t>
      </w:r>
    </w:p>
    <w:p w14:paraId="41102D5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...&gt;   AVG(Price) AS AvgPrice</w:t>
      </w:r>
    </w:p>
    <w:p w14:paraId="3A9588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...&gt; FROM Books;</w:t>
      </w:r>
    </w:p>
    <w:p w14:paraId="219D95D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eastAsia"/>
          <w:color w:val="0000FF"/>
        </w:rPr>
      </w:pPr>
      <w:r>
        <w:drawing>
          <wp:inline distT="0" distB="0" distL="114300" distR="114300">
            <wp:extent cx="3695700" cy="333375"/>
            <wp:effectExtent l="0" t="0" r="7620" b="19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A9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按出版社进行分组，列出各个出版社书籍的总数。</w:t>
      </w:r>
    </w:p>
    <w:p w14:paraId="36B8857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SELECT Publisher, COUNT(*) AS BookCount</w:t>
      </w:r>
    </w:p>
    <w:p w14:paraId="4CD8C9B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...&gt; FROM Books</w:t>
      </w:r>
    </w:p>
    <w:p w14:paraId="313A779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0000FF"/>
        </w:rPr>
      </w:pPr>
      <w:r>
        <w:rPr>
          <w:rFonts w:hint="eastAsia"/>
          <w:color w:val="0000FF"/>
        </w:rPr>
        <w:t xml:space="preserve">   ...&gt; GROUP BY Publisher;</w:t>
      </w:r>
    </w:p>
    <w:p w14:paraId="54A15AC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drawing>
          <wp:inline distT="0" distB="0" distL="114300" distR="114300">
            <wp:extent cx="2038350" cy="1552575"/>
            <wp:effectExtent l="0" t="0" r="3810" b="19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541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计算不同的书名有多少种。</w:t>
      </w:r>
    </w:p>
    <w:p w14:paraId="2F06690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SELECT COUNT(DISTINCT Title) AS UniqueTitleCount FROM Books;</w:t>
      </w:r>
    </w:p>
    <w:p w14:paraId="2D95C5F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eastAsia"/>
          <w:color w:val="0000FF"/>
        </w:rPr>
      </w:pPr>
      <w:r>
        <w:drawing>
          <wp:inline distT="0" distB="0" distL="114300" distR="114300">
            <wp:extent cx="3190875" cy="257175"/>
            <wp:effectExtent l="0" t="0" r="9525" b="19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C88B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clear" w:pos="1140"/>
        </w:tabs>
        <w:spacing w:before="0" w:beforeAutospacing="1" w:after="0" w:afterAutospacing="1" w:line="18" w:lineRule="atLeast"/>
        <w:ind w:left="420" w:leftChars="0" w:hanging="360" w:firstLineChars="0"/>
        <w:rPr>
          <w:sz w:val="32"/>
          <w:szCs w:val="32"/>
        </w:rPr>
      </w:pPr>
      <w:r>
        <w:rPr>
          <w:rStyle w:val="9"/>
          <w:color w:val="37352F"/>
          <w:sz w:val="32"/>
          <w:szCs w:val="32"/>
        </w:rPr>
        <w:t>带排序的查询</w:t>
      </w:r>
    </w:p>
    <w:p w14:paraId="2E0009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查书名和价格，按价格从大到小的顺序排列。</w:t>
      </w:r>
    </w:p>
    <w:p w14:paraId="5207C20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SELECT Title, Price FROM Books</w:t>
      </w:r>
    </w:p>
    <w:p w14:paraId="0D9CD91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...&gt; ORDER BY Price DESC;</w:t>
      </w:r>
    </w:p>
    <w:p w14:paraId="4D50687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drawing>
          <wp:inline distT="0" distB="0" distL="114300" distR="114300">
            <wp:extent cx="3867150" cy="2390775"/>
            <wp:effectExtent l="0" t="0" r="3810" b="19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C8A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查找出版社为 “高等教育” 的所有书籍的书名及价格，并按价格从低到高排序。</w:t>
      </w:r>
    </w:p>
    <w:p w14:paraId="01A30E5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SELECT Title, Price FROM Books</w:t>
      </w:r>
    </w:p>
    <w:p w14:paraId="7F3A7C6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...&gt; WHERE Publisher = '高等教育'</w:t>
      </w:r>
    </w:p>
    <w:p w14:paraId="56EAE2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...&gt; ORDER BY Price ASC;</w:t>
      </w:r>
    </w:p>
    <w:p w14:paraId="333584C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eastAsia"/>
          <w:color w:val="0000FF"/>
        </w:rPr>
      </w:pPr>
      <w:r>
        <w:drawing>
          <wp:inline distT="0" distB="0" distL="114300" distR="114300">
            <wp:extent cx="2924175" cy="685800"/>
            <wp:effectExtent l="0" t="0" r="190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A48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clear" w:pos="1140"/>
        </w:tabs>
        <w:spacing w:before="0" w:beforeAutospacing="1" w:after="0" w:afterAutospacing="1" w:line="18" w:lineRule="atLeast"/>
        <w:ind w:left="420" w:leftChars="0" w:hanging="360" w:firstLineChars="0"/>
        <w:rPr>
          <w:sz w:val="32"/>
          <w:szCs w:val="32"/>
        </w:rPr>
      </w:pPr>
      <w:r>
        <w:rPr>
          <w:rStyle w:val="9"/>
          <w:color w:val="37352F"/>
          <w:sz w:val="32"/>
          <w:szCs w:val="32"/>
        </w:rPr>
        <w:t>连接查询</w:t>
      </w:r>
    </w:p>
    <w:p w14:paraId="2E2FC1E7">
      <w:pPr>
        <w:pStyle w:val="6"/>
        <w:keepNext w:val="0"/>
        <w:keepLines w:val="0"/>
        <w:widowControl/>
        <w:suppressLineNumbers w:val="0"/>
        <w:spacing w:before="105" w:beforeAutospacing="0" w:after="105" w:afterAutospacing="0" w:line="18" w:lineRule="atLeast"/>
        <w:ind w:left="0" w:right="0"/>
      </w:pPr>
      <w:r>
        <w:rPr>
          <w:color w:val="37352F"/>
        </w:rPr>
        <w:t>查找价格相同的书籍对，返回每对书的书名和价格（同一书不能与自身匹配）。</w:t>
      </w:r>
    </w:p>
    <w:p w14:paraId="109926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/>
        <w:rPr>
          <w:rFonts w:hint="eastAsia"/>
          <w:color w:val="0000FF"/>
        </w:rPr>
      </w:pPr>
      <w:r>
        <w:rPr>
          <w:rFonts w:hint="eastAsia"/>
          <w:color w:val="0000FF"/>
        </w:rPr>
        <w:t>SELECT</w:t>
      </w:r>
    </w:p>
    <w:p w14:paraId="31D3601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...&gt;   a.Title AS Book1,</w:t>
      </w:r>
    </w:p>
    <w:p w14:paraId="11E0751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...&gt;   b.Title AS Book2,</w:t>
      </w:r>
    </w:p>
    <w:p w14:paraId="0D1B2E3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...&gt;   a.Price</w:t>
      </w:r>
    </w:p>
    <w:p w14:paraId="256B3E9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...&gt; FROM Books a</w:t>
      </w:r>
    </w:p>
    <w:p w14:paraId="20C8DD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...&gt; JOIN Books b ON a.Price = b.Price  </w:t>
      </w:r>
    </w:p>
    <w:p w14:paraId="72FF3D7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</w:rPr>
        <w:t xml:space="preserve">   ...&gt; WHERE a.BookID &lt; b.BookID;</w:t>
      </w:r>
      <w:r>
        <w:rPr>
          <w:rFonts w:hint="eastAsia"/>
          <w:color w:val="0000FF"/>
          <w:lang w:val="en-US" w:eastAsia="zh-CN"/>
        </w:rPr>
        <w:t xml:space="preserve"> --防止与自身或重复配对</w:t>
      </w:r>
    </w:p>
    <w:p w14:paraId="10C011DE"/>
    <w:p w14:paraId="06571DEE">
      <w:r>
        <w:drawing>
          <wp:inline distT="0" distB="0" distL="114300" distR="114300">
            <wp:extent cx="4972050" cy="342900"/>
            <wp:effectExtent l="0" t="0" r="11430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6A5B"/>
    <w:p w14:paraId="04B6380E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三、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u w:val="none"/>
          <w:lang w:val="en-US" w:eastAsia="zh-CN"/>
        </w:rPr>
        <w:t>个人总结</w:t>
      </w:r>
    </w:p>
    <w:p w14:paraId="700ABD88"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在简单查询方面，SELECT * FROM 表名能快速获取全表信息，而指定列查询如SELECT BookID, Title FROM Books，可按需提取关键数据，避免冗余。</w:t>
      </w:r>
    </w:p>
    <w:p w14:paraId="6B27FCEF"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条件查询里，WHERE子句的BETWEEN、LIKE等操作符十分灵活，像查找价格区间和特定开头的书名，</w:t>
      </w:r>
      <w:r>
        <w:rPr>
          <w:rFonts w:hint="default"/>
          <w:sz w:val="24"/>
          <w:szCs w:val="24"/>
          <w:lang w:val="en-US" w:eastAsia="zh-CN"/>
        </w:rPr>
        <w:t>可</w:t>
      </w:r>
      <w:r>
        <w:rPr>
          <w:rFonts w:hint="default"/>
          <w:sz w:val="24"/>
          <w:szCs w:val="24"/>
          <w:lang w:val="en-US" w:eastAsia="zh-CN"/>
        </w:rPr>
        <w:t xml:space="preserve">精准筛选数据。 </w:t>
      </w:r>
    </w:p>
    <w:p w14:paraId="1E3D9B86"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多条件查询则进一步深化了对逻辑组合的运用，AND、NOT的结合能更细致地定位数据。</w:t>
      </w:r>
    </w:p>
    <w:p w14:paraId="6D1C1FFC"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函数查询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 xml:space="preserve">MAX、MIN、AVG等聚合函数能高效进行统计分析，GROUP BY分组也让数据按类别归纳变得清晰，比如按出版社统计书籍数量。 </w:t>
      </w:r>
    </w:p>
    <w:p w14:paraId="7320CFFE"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排序查询的ORDER BY让结果呈现更有条理，升序降序的设置满足不同展示需求。连接查询尤其是自连接，解决了像查找价格相同书籍对这类复杂关联问题，虽稍显抽象，但理解后能应对更复杂的数据关联场景。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D16E45">
    <w:pPr>
      <w:pStyle w:val="3"/>
    </w:pPr>
  </w:p>
  <w:p w14:paraId="53011F9B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C03B17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Ii43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ZQiLjd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5C03B17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C909CF">
    <w:pPr>
      <w:pStyle w:val="4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3AD32"/>
    <w:multiLevelType w:val="singleLevel"/>
    <w:tmpl w:val="90C3AD3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1A3CD7D"/>
    <w:multiLevelType w:val="multilevel"/>
    <w:tmpl w:val="D1A3CD7D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2">
    <w:nsid w:val="7A637068"/>
    <w:multiLevelType w:val="singleLevel"/>
    <w:tmpl w:val="7A6370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F0901"/>
    <w:rsid w:val="01956027"/>
    <w:rsid w:val="095F763D"/>
    <w:rsid w:val="0F205179"/>
    <w:rsid w:val="1E1259E5"/>
    <w:rsid w:val="20EA375E"/>
    <w:rsid w:val="25C8458A"/>
    <w:rsid w:val="29F85218"/>
    <w:rsid w:val="32C959A4"/>
    <w:rsid w:val="35B81245"/>
    <w:rsid w:val="50B811E3"/>
    <w:rsid w:val="53A05E55"/>
    <w:rsid w:val="62913539"/>
    <w:rsid w:val="6CEF0901"/>
    <w:rsid w:val="7E20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microsoft.com/office/2011/relationships/people" Target="people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779</Words>
  <Characters>1725</Characters>
  <Lines>0</Lines>
  <Paragraphs>0</Paragraphs>
  <TotalTime>1</TotalTime>
  <ScaleCrop>false</ScaleCrop>
  <LinksUpToDate>false</LinksUpToDate>
  <CharactersWithSpaces>1892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2025-09-08T03:25:00Z</dcterms:created>
  <dc:creator>夜雨巷</dc:creator>
  <cp:lastModifiedBy>夜雨巷</cp:lastModifiedBy>
  <dcterms:modified xsi:type="dcterms:W3CDTF">2025-09-09T04:18:55Z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18A9BEEC748749379FC3C9D2EFEB34DC_11</vt:lpwstr>
  </property>
  <property fmtid="{D5CDD505-2E9C-101B-9397-08002B2CF9AE}" pid="4" name="KSOTemplateDocerSaveRecord">
    <vt:lpwstr>eyJoZGlkIjoiMjAwMDUyYWZjMTIxNzA2YTVlYWE1ZTc3ZGE4MTgwMTciLCJ1c2VySWQiOiIzMTQ2OTU4In0=</vt:lpwstr>
  </property>
</Properties>
</file>